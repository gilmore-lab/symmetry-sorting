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ith one row of two columns. Contact information in the first column and text of the letter in the second column."/>
      </w:tblPr>
      <w:tblGrid>
        <w:gridCol w:w="1921"/>
        <w:gridCol w:w="8519"/>
      </w:tblGrid>
      <w:tr w:rsidR="00FC700A" w:rsidRPr="002A0BCA" w14:paraId="1AF189CE" w14:textId="77777777" w:rsidTr="002F7514">
        <w:tc>
          <w:tcPr>
            <w:tcW w:w="1985" w:type="dxa"/>
          </w:tcPr>
          <w:p w14:paraId="18B2DB0B" w14:textId="0C752DF5" w:rsidR="00803896" w:rsidRDefault="00544A87" w:rsidP="00430B82">
            <w:pPr>
              <w:pStyle w:val="FacultyName"/>
              <w:snapToGrid w:val="0"/>
              <w:spacing w:before="1680"/>
            </w:pPr>
            <w:r>
              <w:t xml:space="preserve">Faculty of </w:t>
            </w:r>
            <w:r w:rsidR="00C738FA">
              <w:t>HEALTH</w:t>
            </w:r>
          </w:p>
          <w:p w14:paraId="208A015A" w14:textId="0CC0CA49" w:rsidR="00354865" w:rsidRDefault="00544A87" w:rsidP="00951E3B">
            <w:pPr>
              <w:pStyle w:val="DepartmentName"/>
              <w:snapToGrid w:val="0"/>
              <w:spacing w:before="0"/>
              <w:rPr>
                <w:rStyle w:val="DepartmentNameChar"/>
                <w:b/>
              </w:rPr>
            </w:pPr>
            <w:r>
              <w:rPr>
                <w:rStyle w:val="DepartmentNameChar"/>
                <w:b/>
              </w:rPr>
              <w:t>Dep</w:t>
            </w:r>
            <w:r w:rsidR="00C738FA">
              <w:rPr>
                <w:rStyle w:val="DepartmentNameChar"/>
                <w:b/>
              </w:rPr>
              <w:t>t.</w:t>
            </w:r>
            <w:r>
              <w:rPr>
                <w:rStyle w:val="DepartmentNameChar"/>
                <w:b/>
              </w:rPr>
              <w:t xml:space="preserve"> of </w:t>
            </w:r>
            <w:r w:rsidR="00C738FA">
              <w:rPr>
                <w:rStyle w:val="DepartmentNameChar"/>
                <w:b/>
              </w:rPr>
              <w:t>Psychology</w:t>
            </w:r>
          </w:p>
          <w:p w14:paraId="696290B1" w14:textId="77777777" w:rsidR="00544A87" w:rsidRPr="002B76AE" w:rsidRDefault="00544A87" w:rsidP="00544A87">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0555BC95" w14:textId="77777777" w:rsidR="00544A87" w:rsidRDefault="00544A87" w:rsidP="00544A87">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639DCDF6" w14:textId="77777777" w:rsidR="00544A87"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37F33F58"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 xml:space="preserve">Science Center </w:t>
            </w:r>
          </w:p>
          <w:p w14:paraId="09D1D8CE"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52771566"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3D7CDD98" w14:textId="77777777" w:rsidR="00544A87" w:rsidRPr="002B76AE" w:rsidRDefault="00544A87" w:rsidP="00544A87">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7A4DED80"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Pr="002B76AE">
              <w:rPr>
                <w:rFonts w:asciiTheme="majorHAnsi" w:hAnsiTheme="majorHAnsi" w:cstheme="majorHAnsi"/>
              </w:rPr>
              <w:t>736 2100</w:t>
            </w:r>
          </w:p>
          <w:p w14:paraId="1A9D4D2D"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Pr="002B76AE">
              <w:rPr>
                <w:rFonts w:asciiTheme="majorHAnsi" w:hAnsiTheme="majorHAnsi" w:cstheme="majorHAnsi"/>
              </w:rPr>
              <w:t>33771</w:t>
            </w:r>
          </w:p>
          <w:p w14:paraId="1FA66CA0" w14:textId="77777777" w:rsidR="00544A87" w:rsidRPr="002B76AE" w:rsidRDefault="00544A87" w:rsidP="00544A87">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pjkohler@yorku.ca</w:t>
            </w:r>
          </w:p>
          <w:p w14:paraId="4EA1EF38" w14:textId="77777777" w:rsidR="00544A87" w:rsidRPr="002B76AE" w:rsidRDefault="00544A87" w:rsidP="00544A87">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356320EB" w14:textId="77777777" w:rsidR="00FC700A" w:rsidRPr="0036025A" w:rsidRDefault="00FC700A" w:rsidP="00A65CDA">
            <w:pPr>
              <w:rPr>
                <w:lang w:val="fr-CA"/>
              </w:rPr>
            </w:pPr>
          </w:p>
        </w:tc>
        <w:tc>
          <w:tcPr>
            <w:tcW w:w="9072" w:type="dxa"/>
          </w:tcPr>
          <w:p w14:paraId="36F2AE97" w14:textId="037EB92F" w:rsidR="00AD0642" w:rsidRDefault="00AD0642" w:rsidP="00AD0642">
            <w:pPr>
              <w:spacing w:line="360" w:lineRule="auto"/>
              <w:jc w:val="right"/>
              <w:rPr>
                <w:rFonts w:ascii="Times New Roman" w:hAnsi="Times New Roman" w:cs="Times New Roman"/>
                <w:sz w:val="22"/>
                <w:szCs w:val="22"/>
              </w:rPr>
            </w:pPr>
            <w:r>
              <w:rPr>
                <w:rFonts w:ascii="Times New Roman" w:hAnsi="Times New Roman" w:cs="Times New Roman"/>
                <w:sz w:val="22"/>
                <w:szCs w:val="22"/>
              </w:rPr>
              <w:t xml:space="preserve">              </w:t>
            </w:r>
            <w:r w:rsidRPr="00C71F26">
              <w:rPr>
                <w:rFonts w:ascii="Times New Roman" w:hAnsi="Times New Roman" w:cs="Times New Roman"/>
                <w:sz w:val="22"/>
                <w:szCs w:val="22"/>
              </w:rPr>
              <w:t xml:space="preserve">February </w:t>
            </w:r>
            <w:r>
              <w:rPr>
                <w:rFonts w:ascii="Times New Roman" w:hAnsi="Times New Roman" w:cs="Times New Roman"/>
                <w:sz w:val="22"/>
                <w:szCs w:val="22"/>
              </w:rPr>
              <w:t>1</w:t>
            </w:r>
            <w:r w:rsidR="00C738FA">
              <w:rPr>
                <w:rFonts w:ascii="Times New Roman" w:hAnsi="Times New Roman" w:cs="Times New Roman"/>
                <w:sz w:val="22"/>
                <w:szCs w:val="22"/>
              </w:rPr>
              <w:t>7</w:t>
            </w:r>
            <w:r w:rsidRPr="00A37D84">
              <w:rPr>
                <w:rFonts w:ascii="Times New Roman" w:hAnsi="Times New Roman" w:cs="Times New Roman"/>
                <w:sz w:val="22"/>
                <w:szCs w:val="22"/>
                <w:vertAlign w:val="superscript"/>
              </w:rPr>
              <w:t>th</w:t>
            </w:r>
            <w:r w:rsidRPr="00C71F26">
              <w:rPr>
                <w:rFonts w:ascii="Times New Roman" w:hAnsi="Times New Roman" w:cs="Times New Roman"/>
                <w:sz w:val="22"/>
                <w:szCs w:val="22"/>
              </w:rPr>
              <w:t>, 2022</w:t>
            </w:r>
          </w:p>
          <w:p w14:paraId="17209AD1" w14:textId="77777777" w:rsidR="00AD0642" w:rsidRDefault="00AD0642" w:rsidP="00AD0642">
            <w:pPr>
              <w:spacing w:line="360" w:lineRule="auto"/>
              <w:jc w:val="both"/>
              <w:rPr>
                <w:rFonts w:ascii="Times New Roman" w:hAnsi="Times New Roman" w:cs="Times New Roman"/>
                <w:sz w:val="22"/>
                <w:szCs w:val="22"/>
              </w:rPr>
            </w:pPr>
          </w:p>
          <w:p w14:paraId="58E01419" w14:textId="2760F09E" w:rsidR="00AD0642" w:rsidRPr="00C71F26" w:rsidRDefault="00AD0642" w:rsidP="00AD0642">
            <w:pPr>
              <w:spacing w:line="360" w:lineRule="auto"/>
              <w:jc w:val="both"/>
              <w:rPr>
                <w:rFonts w:ascii="Times New Roman" w:hAnsi="Times New Roman" w:cs="Times New Roman"/>
                <w:sz w:val="22"/>
                <w:szCs w:val="22"/>
              </w:rPr>
            </w:pPr>
            <w:r w:rsidRPr="00C71F26">
              <w:rPr>
                <w:rFonts w:ascii="Times New Roman" w:hAnsi="Times New Roman" w:cs="Times New Roman"/>
                <w:sz w:val="22"/>
                <w:szCs w:val="22"/>
              </w:rPr>
              <w:t xml:space="preserve">To the </w:t>
            </w:r>
            <w:r w:rsidR="00C738FA">
              <w:rPr>
                <w:rFonts w:ascii="Times New Roman" w:hAnsi="Times New Roman" w:cs="Times New Roman"/>
                <w:sz w:val="22"/>
                <w:szCs w:val="22"/>
              </w:rPr>
              <w:t>Editors of Symmetry</w:t>
            </w:r>
            <w:r w:rsidRPr="00C71F26">
              <w:rPr>
                <w:rFonts w:ascii="Times New Roman" w:hAnsi="Times New Roman" w:cs="Times New Roman"/>
                <w:sz w:val="22"/>
                <w:szCs w:val="22"/>
              </w:rPr>
              <w:t xml:space="preserve">:  </w:t>
            </w:r>
            <w:r w:rsidRPr="00C71F26">
              <w:rPr>
                <w:rFonts w:ascii="Times New Roman" w:hAnsi="Times New Roman" w:cs="Times New Roman"/>
                <w:sz w:val="22"/>
                <w:szCs w:val="22"/>
              </w:rPr>
              <w:tab/>
            </w:r>
            <w:r w:rsidRPr="00C71F26">
              <w:rPr>
                <w:rFonts w:ascii="Times New Roman" w:hAnsi="Times New Roman" w:cs="Times New Roman"/>
                <w:sz w:val="22"/>
                <w:szCs w:val="22"/>
              </w:rPr>
              <w:tab/>
            </w:r>
            <w:r w:rsidRPr="00C71F26">
              <w:rPr>
                <w:rFonts w:ascii="Times New Roman" w:hAnsi="Times New Roman" w:cs="Times New Roman"/>
                <w:sz w:val="22"/>
                <w:szCs w:val="22"/>
              </w:rPr>
              <w:tab/>
            </w:r>
            <w:r w:rsidRPr="00C71F26">
              <w:rPr>
                <w:rFonts w:ascii="Times New Roman" w:hAnsi="Times New Roman" w:cs="Times New Roman"/>
                <w:sz w:val="22"/>
                <w:szCs w:val="22"/>
              </w:rPr>
              <w:tab/>
            </w:r>
            <w:r>
              <w:rPr>
                <w:rFonts w:ascii="Times New Roman" w:hAnsi="Times New Roman" w:cs="Times New Roman"/>
                <w:sz w:val="22"/>
                <w:szCs w:val="22"/>
              </w:rPr>
              <w:t xml:space="preserve">                   </w:t>
            </w:r>
          </w:p>
          <w:p w14:paraId="276FEA8F" w14:textId="68152C05" w:rsidR="00AD0642" w:rsidRDefault="00AD0642" w:rsidP="00AD0642">
            <w:pPr>
              <w:spacing w:line="360" w:lineRule="auto"/>
              <w:jc w:val="both"/>
              <w:rPr>
                <w:rFonts w:ascii="Times New Roman" w:hAnsi="Times New Roman" w:cs="Times New Roman"/>
                <w:sz w:val="22"/>
                <w:szCs w:val="22"/>
              </w:rPr>
            </w:pPr>
          </w:p>
          <w:p w14:paraId="63168D9C" w14:textId="77777777" w:rsidR="003D7C76" w:rsidRDefault="00C738FA" w:rsidP="00C738FA">
            <w:pPr>
              <w:spacing w:line="360" w:lineRule="auto"/>
              <w:jc w:val="both"/>
              <w:rPr>
                <w:rFonts w:ascii="Times New Roman" w:hAnsi="Times New Roman" w:cs="Times New Roman"/>
                <w:sz w:val="22"/>
                <w:szCs w:val="22"/>
                <w:lang w:val="en-CA"/>
              </w:rPr>
            </w:pPr>
            <w:r>
              <w:rPr>
                <w:rFonts w:ascii="Times New Roman" w:hAnsi="Times New Roman" w:cs="Times New Roman"/>
                <w:sz w:val="22"/>
                <w:szCs w:val="22"/>
              </w:rPr>
              <w:t xml:space="preserve">We hereby submit our manuscript </w:t>
            </w:r>
            <w:r w:rsidRPr="00C738FA">
              <w:rPr>
                <w:rFonts w:ascii="Times New Roman" w:hAnsi="Times New Roman" w:cs="Times New Roman"/>
                <w:i/>
                <w:iCs/>
                <w:sz w:val="22"/>
                <w:szCs w:val="22"/>
              </w:rPr>
              <w:t>Perceptual Similarities Among Wallpaper Grou</w:t>
            </w:r>
            <w:r>
              <w:rPr>
                <w:rFonts w:ascii="Times New Roman" w:hAnsi="Times New Roman" w:cs="Times New Roman"/>
                <w:i/>
                <w:iCs/>
                <w:sz w:val="22"/>
                <w:szCs w:val="22"/>
              </w:rPr>
              <w:t xml:space="preserve">p </w:t>
            </w:r>
            <w:r w:rsidRPr="00C738FA">
              <w:rPr>
                <w:rFonts w:ascii="Times New Roman" w:hAnsi="Times New Roman" w:cs="Times New Roman"/>
                <w:i/>
                <w:iCs/>
                <w:sz w:val="22"/>
                <w:szCs w:val="22"/>
                <w:lang w:val="en-CA"/>
              </w:rPr>
              <w:t>Exemplars</w:t>
            </w:r>
            <w:r>
              <w:rPr>
                <w:rFonts w:ascii="Times New Roman" w:hAnsi="Times New Roman" w:cs="Times New Roman"/>
                <w:sz w:val="22"/>
                <w:szCs w:val="22"/>
                <w:lang w:val="en-CA"/>
              </w:rPr>
              <w:t xml:space="preserve"> for publication in the special issue on </w:t>
            </w:r>
            <w:r w:rsidRPr="008D399F">
              <w:rPr>
                <w:rFonts w:ascii="Times New Roman" w:hAnsi="Times New Roman" w:cs="Times New Roman"/>
                <w:b/>
                <w:bCs/>
                <w:sz w:val="22"/>
                <w:szCs w:val="22"/>
                <w:lang w:val="en-CA"/>
              </w:rPr>
              <w:t>Visual Processing of Symmetry</w:t>
            </w:r>
            <w:r w:rsidR="008D399F">
              <w:rPr>
                <w:rFonts w:ascii="Times New Roman" w:hAnsi="Times New Roman" w:cs="Times New Roman"/>
                <w:sz w:val="22"/>
                <w:szCs w:val="22"/>
                <w:lang w:val="en-CA"/>
              </w:rPr>
              <w:t xml:space="preserve"> in the journal Symmetry</w:t>
            </w:r>
            <w:r>
              <w:rPr>
                <w:rFonts w:ascii="Times New Roman" w:hAnsi="Times New Roman" w:cs="Times New Roman"/>
                <w:sz w:val="22"/>
                <w:szCs w:val="22"/>
                <w:lang w:val="en-CA"/>
              </w:rPr>
              <w:t xml:space="preserve">. </w:t>
            </w:r>
          </w:p>
          <w:p w14:paraId="75A328D6" w14:textId="77777777" w:rsidR="003D7C76" w:rsidRDefault="00D21168" w:rsidP="003D7C76">
            <w:pPr>
              <w:spacing w:line="360" w:lineRule="auto"/>
              <w:ind w:firstLine="351"/>
              <w:jc w:val="both"/>
              <w:rPr>
                <w:rFonts w:ascii="Times New Roman" w:hAnsi="Times New Roman" w:cs="Times New Roman"/>
                <w:sz w:val="22"/>
                <w:szCs w:val="22"/>
                <w:lang w:val="en-CA"/>
              </w:rPr>
            </w:pPr>
            <w:r>
              <w:rPr>
                <w:rFonts w:ascii="Times New Roman" w:hAnsi="Times New Roman" w:cs="Times New Roman"/>
                <w:sz w:val="22"/>
                <w:szCs w:val="22"/>
                <w:lang w:val="en-CA"/>
              </w:rPr>
              <w:t xml:space="preserve">We present the results of a series of behavioral experiments using patterns belonging to a class of regular textures known as wallpaper groups. The 17 wallpaper groups represent the complete set of symmetries in </w:t>
            </w:r>
            <w:r w:rsidR="00C83969">
              <w:rPr>
                <w:rFonts w:ascii="Times New Roman" w:hAnsi="Times New Roman" w:cs="Times New Roman"/>
                <w:sz w:val="22"/>
                <w:szCs w:val="22"/>
                <w:lang w:val="en-CA"/>
              </w:rPr>
              <w:t xml:space="preserve">the </w:t>
            </w:r>
            <w:r>
              <w:rPr>
                <w:rFonts w:ascii="Times New Roman" w:hAnsi="Times New Roman" w:cs="Times New Roman"/>
                <w:sz w:val="22"/>
                <w:szCs w:val="22"/>
                <w:lang w:val="en-CA"/>
              </w:rPr>
              <w:t>2D image</w:t>
            </w:r>
            <w:r w:rsidR="00C83969">
              <w:rPr>
                <w:rFonts w:ascii="Times New Roman" w:hAnsi="Times New Roman" w:cs="Times New Roman"/>
                <w:sz w:val="22"/>
                <w:szCs w:val="22"/>
                <w:lang w:val="en-CA"/>
              </w:rPr>
              <w:t xml:space="preserve"> plane</w:t>
            </w:r>
            <w:r>
              <w:rPr>
                <w:rFonts w:ascii="Times New Roman" w:hAnsi="Times New Roman" w:cs="Times New Roman"/>
                <w:sz w:val="22"/>
                <w:szCs w:val="22"/>
                <w:lang w:val="en-CA"/>
              </w:rPr>
              <w:t xml:space="preserve"> and have been shown to elicit strong responses in the brains of humans and non-human primates, that precisely reflect the symmetry content of each group.</w:t>
            </w:r>
            <w:r w:rsidR="00C83969">
              <w:rPr>
                <w:rFonts w:ascii="Times New Roman" w:hAnsi="Times New Roman" w:cs="Times New Roman"/>
                <w:sz w:val="22"/>
                <w:szCs w:val="22"/>
                <w:lang w:val="en-CA"/>
              </w:rPr>
              <w:t xml:space="preserve"> </w:t>
            </w:r>
            <w:r w:rsidR="0011251C">
              <w:rPr>
                <w:rFonts w:ascii="Times New Roman" w:hAnsi="Times New Roman" w:cs="Times New Roman"/>
                <w:sz w:val="22"/>
                <w:szCs w:val="22"/>
                <w:lang w:val="en-CA"/>
              </w:rPr>
              <w:t xml:space="preserve">Here we asked a different question: how similar are exemplars from the same wallpaper group? </w:t>
            </w:r>
            <w:r w:rsidR="00C76694">
              <w:rPr>
                <w:rFonts w:ascii="Times New Roman" w:hAnsi="Times New Roman" w:cs="Times New Roman"/>
                <w:sz w:val="22"/>
                <w:szCs w:val="22"/>
                <w:lang w:val="en-CA"/>
              </w:rPr>
              <w:t xml:space="preserve">Participants </w:t>
            </w:r>
            <w:r w:rsidR="0011251C">
              <w:rPr>
                <w:rFonts w:ascii="Times New Roman" w:hAnsi="Times New Roman" w:cs="Times New Roman"/>
                <w:sz w:val="22"/>
                <w:szCs w:val="22"/>
                <w:lang w:val="en-CA"/>
              </w:rPr>
              <w:t xml:space="preserve">performed a sorting task where they were given a set of exemplars and told to freely sort them into different piles according to whatever criteria made sense to them. The results allowed us to assess the perceptual self-similarity of exemplars within a wallpaper group. </w:t>
            </w:r>
            <w:r w:rsidR="00C83969">
              <w:rPr>
                <w:rFonts w:ascii="Times New Roman" w:hAnsi="Times New Roman" w:cs="Times New Roman"/>
                <w:sz w:val="22"/>
                <w:szCs w:val="22"/>
                <w:lang w:val="en-CA"/>
              </w:rPr>
              <w:t xml:space="preserve">Our prediction was that groups </w:t>
            </w:r>
            <w:r w:rsidR="00CE2A31">
              <w:rPr>
                <w:rFonts w:ascii="Times New Roman" w:hAnsi="Times New Roman" w:cs="Times New Roman"/>
                <w:sz w:val="22"/>
                <w:szCs w:val="22"/>
                <w:lang w:val="en-CA"/>
              </w:rPr>
              <w:t xml:space="preserve">that contain many symmetries would give rise to more diverse, less self-similar </w:t>
            </w:r>
            <w:r w:rsidR="0011251C">
              <w:rPr>
                <w:rFonts w:ascii="Times New Roman" w:hAnsi="Times New Roman" w:cs="Times New Roman"/>
                <w:sz w:val="22"/>
                <w:szCs w:val="22"/>
                <w:lang w:val="en-CA"/>
              </w:rPr>
              <w:t>sets of exemplars</w:t>
            </w:r>
            <w:r w:rsidR="00CE2A31">
              <w:rPr>
                <w:rFonts w:ascii="Times New Roman" w:hAnsi="Times New Roman" w:cs="Times New Roman"/>
                <w:sz w:val="22"/>
                <w:szCs w:val="22"/>
                <w:lang w:val="en-CA"/>
              </w:rPr>
              <w:t>.</w:t>
            </w:r>
          </w:p>
          <w:p w14:paraId="52A08A75" w14:textId="0A7640DE" w:rsidR="00CE2A31" w:rsidRPr="0011251C" w:rsidRDefault="00CE2A31" w:rsidP="003D7C76">
            <w:pPr>
              <w:spacing w:line="360" w:lineRule="auto"/>
              <w:ind w:firstLine="351"/>
              <w:jc w:val="both"/>
              <w:rPr>
                <w:rFonts w:ascii="Times New Roman" w:hAnsi="Times New Roman" w:cs="Times New Roman"/>
                <w:sz w:val="22"/>
                <w:szCs w:val="22"/>
                <w:lang w:val="en-CA"/>
              </w:rPr>
            </w:pPr>
            <w:r>
              <w:rPr>
                <w:rFonts w:ascii="Times New Roman" w:hAnsi="Times New Roman" w:cs="Times New Roman"/>
                <w:sz w:val="22"/>
                <w:szCs w:val="22"/>
              </w:rPr>
              <w:t>Our results show that symmetry content is only weakly linked to exemplar self-similarity. The simplest of the wallpaper groups did produce more self-similar exemplars</w:t>
            </w:r>
            <w:r w:rsidR="0011251C">
              <w:rPr>
                <w:rFonts w:ascii="Times New Roman" w:hAnsi="Times New Roman" w:cs="Times New Roman"/>
                <w:sz w:val="22"/>
                <w:szCs w:val="22"/>
              </w:rPr>
              <w:t xml:space="preserve"> than any other group</w:t>
            </w:r>
            <w:r>
              <w:rPr>
                <w:rFonts w:ascii="Times New Roman" w:hAnsi="Times New Roman" w:cs="Times New Roman"/>
                <w:sz w:val="22"/>
                <w:szCs w:val="22"/>
              </w:rPr>
              <w:t xml:space="preserve">, but </w:t>
            </w:r>
            <w:r w:rsidR="00C76694">
              <w:rPr>
                <w:rFonts w:ascii="Times New Roman" w:hAnsi="Times New Roman" w:cs="Times New Roman"/>
                <w:sz w:val="22"/>
                <w:szCs w:val="22"/>
              </w:rPr>
              <w:t>we found no difference in self-similarity among the other</w:t>
            </w:r>
            <w:r>
              <w:rPr>
                <w:rFonts w:ascii="Times New Roman" w:hAnsi="Times New Roman" w:cs="Times New Roman"/>
                <w:sz w:val="22"/>
                <w:szCs w:val="22"/>
              </w:rPr>
              <w:t xml:space="preserve"> four other groups we tested</w:t>
            </w:r>
            <w:r w:rsidR="0011251C">
              <w:rPr>
                <w:rFonts w:ascii="Times New Roman" w:hAnsi="Times New Roman" w:cs="Times New Roman"/>
                <w:sz w:val="22"/>
                <w:szCs w:val="22"/>
              </w:rPr>
              <w:t>, even though they varied greatly in symmetry content</w:t>
            </w:r>
            <w:r w:rsidR="00C76694">
              <w:rPr>
                <w:rFonts w:ascii="Times New Roman" w:hAnsi="Times New Roman" w:cs="Times New Roman"/>
                <w:sz w:val="22"/>
                <w:szCs w:val="22"/>
              </w:rPr>
              <w:t xml:space="preserve">. </w:t>
            </w:r>
            <w:r w:rsidR="0011251C">
              <w:rPr>
                <w:rFonts w:ascii="Times New Roman" w:hAnsi="Times New Roman" w:cs="Times New Roman"/>
                <w:sz w:val="22"/>
                <w:szCs w:val="22"/>
              </w:rPr>
              <w:t xml:space="preserve">Our results also allowed us </w:t>
            </w:r>
            <w:r w:rsidR="00C76694">
              <w:rPr>
                <w:rFonts w:ascii="Times New Roman" w:hAnsi="Times New Roman" w:cs="Times New Roman"/>
                <w:sz w:val="22"/>
                <w:szCs w:val="22"/>
              </w:rPr>
              <w:t xml:space="preserve">to </w:t>
            </w:r>
            <w:r w:rsidR="005E1922">
              <w:rPr>
                <w:rFonts w:ascii="Times New Roman" w:hAnsi="Times New Roman" w:cs="Times New Roman"/>
                <w:sz w:val="22"/>
                <w:szCs w:val="22"/>
              </w:rPr>
              <w:t xml:space="preserve">show that consistently in exemplar pairings across participants was way above chance, and to visualize exemplars pairs that were most often, and most rarely, paired. </w:t>
            </w:r>
            <w:r w:rsidR="0072459B" w:rsidRPr="0072459B">
              <w:rPr>
                <w:rFonts w:ascii="Times New Roman" w:hAnsi="Times New Roman" w:cs="Times New Roman"/>
                <w:sz w:val="22"/>
                <w:szCs w:val="22"/>
              </w:rPr>
              <w:t>Our results open the door to further investigations into the psychological and neural mechanisms that drive perceptual similarity among wallpaper group exemplars, and indeed among exemplars from different classes of structured patterns.</w:t>
            </w:r>
          </w:p>
          <w:p w14:paraId="2548774B" w14:textId="77777777" w:rsidR="00C738FA" w:rsidRDefault="00C738FA" w:rsidP="00AD0642">
            <w:pPr>
              <w:spacing w:line="360" w:lineRule="auto"/>
              <w:jc w:val="both"/>
              <w:rPr>
                <w:rFonts w:ascii="Times New Roman" w:hAnsi="Times New Roman" w:cs="Times New Roman"/>
                <w:sz w:val="22"/>
                <w:szCs w:val="22"/>
              </w:rPr>
            </w:pPr>
          </w:p>
          <w:p w14:paraId="20A7CBC4" w14:textId="358B419C" w:rsidR="00C738FA" w:rsidRPr="00C71F26" w:rsidRDefault="00C738FA" w:rsidP="00AD0642">
            <w:pPr>
              <w:spacing w:line="360" w:lineRule="auto"/>
              <w:jc w:val="both"/>
              <w:rPr>
                <w:rFonts w:ascii="Times New Roman" w:hAnsi="Times New Roman" w:cs="Times New Roman"/>
                <w:sz w:val="22"/>
                <w:szCs w:val="22"/>
              </w:rPr>
            </w:pPr>
            <w:r w:rsidRPr="00C738FA">
              <w:rPr>
                <w:rFonts w:ascii="Times New Roman" w:hAnsi="Times New Roman" w:cs="Times New Roman"/>
                <w:sz w:val="22"/>
                <w:szCs w:val="22"/>
              </w:rPr>
              <w:t>We confirm that neither the manuscript nor any parts of its content are currently under consideration or published in another journal.</w:t>
            </w:r>
            <w:r>
              <w:rPr>
                <w:rFonts w:ascii="Times New Roman" w:hAnsi="Times New Roman" w:cs="Times New Roman"/>
                <w:sz w:val="22"/>
                <w:szCs w:val="22"/>
              </w:rPr>
              <w:t xml:space="preserve"> </w:t>
            </w:r>
            <w:r w:rsidRPr="00C738FA">
              <w:rPr>
                <w:rFonts w:ascii="Times New Roman" w:hAnsi="Times New Roman" w:cs="Times New Roman"/>
                <w:sz w:val="22"/>
                <w:szCs w:val="22"/>
              </w:rPr>
              <w:t>All authors have approved the manuscript and agree with its submission to</w:t>
            </w:r>
            <w:r>
              <w:rPr>
                <w:rFonts w:ascii="Times New Roman" w:hAnsi="Times New Roman" w:cs="Times New Roman"/>
                <w:sz w:val="22"/>
                <w:szCs w:val="22"/>
              </w:rPr>
              <w:t xml:space="preserve"> Symmetry. </w:t>
            </w:r>
            <w:r w:rsidR="003D7C76" w:rsidRPr="003D7C76">
              <w:rPr>
                <w:rFonts w:ascii="Times New Roman" w:hAnsi="Times New Roman" w:cs="Times New Roman"/>
                <w:sz w:val="22"/>
                <w:szCs w:val="22"/>
              </w:rPr>
              <w:t xml:space="preserve">We look forward </w:t>
            </w:r>
            <w:r w:rsidR="003D7C76">
              <w:rPr>
                <w:rFonts w:ascii="Times New Roman" w:hAnsi="Times New Roman" w:cs="Times New Roman"/>
                <w:sz w:val="22"/>
                <w:szCs w:val="22"/>
              </w:rPr>
              <w:t>to engaging with the</w:t>
            </w:r>
            <w:r w:rsidR="003D7C76" w:rsidRPr="003D7C76">
              <w:rPr>
                <w:rFonts w:ascii="Times New Roman" w:hAnsi="Times New Roman" w:cs="Times New Roman"/>
                <w:sz w:val="22"/>
                <w:szCs w:val="22"/>
              </w:rPr>
              <w:t xml:space="preserve"> peer review process under your editorial guidance.</w:t>
            </w:r>
          </w:p>
          <w:p w14:paraId="64107BA1" w14:textId="59811E9B" w:rsidR="00C738FA" w:rsidRDefault="00AD0642" w:rsidP="00C738FA">
            <w:pPr>
              <w:spacing w:line="360" w:lineRule="auto"/>
              <w:ind w:firstLine="720"/>
              <w:jc w:val="both"/>
              <w:rPr>
                <w:rFonts w:ascii="Times New Roman" w:hAnsi="Times New Roman" w:cs="Times New Roman"/>
                <w:sz w:val="22"/>
                <w:szCs w:val="22"/>
              </w:rPr>
            </w:pPr>
            <w:r w:rsidRPr="00C71F26">
              <w:rPr>
                <w:rFonts w:ascii="Times New Roman" w:hAnsi="Times New Roman" w:cs="Times New Roman"/>
                <w:sz w:val="22"/>
                <w:szCs w:val="22"/>
              </w:rPr>
              <w:t xml:space="preserve">    </w:t>
            </w:r>
          </w:p>
          <w:p w14:paraId="409ED746" w14:textId="76C0F8AA" w:rsidR="00AD0642" w:rsidRPr="00C71F26" w:rsidRDefault="00AD0642" w:rsidP="00AD0642">
            <w:pPr>
              <w:spacing w:line="360" w:lineRule="auto"/>
              <w:jc w:val="both"/>
              <w:rPr>
                <w:rFonts w:ascii="Times New Roman" w:hAnsi="Times New Roman" w:cs="Times New Roman"/>
                <w:sz w:val="22"/>
                <w:szCs w:val="22"/>
              </w:rPr>
            </w:pPr>
            <w:r w:rsidRPr="00C71F26">
              <w:rPr>
                <w:rFonts w:ascii="Times New Roman" w:hAnsi="Times New Roman" w:cs="Times New Roman"/>
                <w:sz w:val="22"/>
                <w:szCs w:val="22"/>
              </w:rPr>
              <w:t>Best Regards,</w:t>
            </w:r>
          </w:p>
          <w:p w14:paraId="28B57AAA" w14:textId="77777777" w:rsidR="00AD0642" w:rsidRDefault="00AD0642" w:rsidP="00AD0642">
            <w:pPr>
              <w:spacing w:line="360" w:lineRule="auto"/>
              <w:jc w:val="both"/>
              <w:rPr>
                <w:rFonts w:ascii="Times New Roman" w:hAnsi="Times New Roman" w:cs="Times New Roman"/>
                <w:sz w:val="22"/>
                <w:szCs w:val="22"/>
              </w:rPr>
            </w:pPr>
          </w:p>
          <w:p w14:paraId="552F8441" w14:textId="7E71BC8D" w:rsidR="00007DF9" w:rsidRPr="002A0BCA" w:rsidRDefault="00601C80" w:rsidP="00601C80">
            <w:pPr>
              <w:ind w:left="1620" w:firstLine="11"/>
            </w:pPr>
            <w:r w:rsidRPr="00C71F26">
              <w:rPr>
                <w:rFonts w:ascii="Times New Roman" w:hAnsi="Times New Roman" w:cs="Times New Roman"/>
                <w:sz w:val="22"/>
                <w:szCs w:val="22"/>
              </w:rPr>
              <w:t>Peter J. Kohler</w:t>
            </w:r>
            <w:r w:rsidR="00C738FA">
              <w:rPr>
                <w:rFonts w:ascii="Times New Roman" w:hAnsi="Times New Roman" w:cs="Times New Roman"/>
                <w:sz w:val="22"/>
                <w:szCs w:val="22"/>
              </w:rPr>
              <w:t>, Shivam Vedak &amp; Rick O. Gilmore</w:t>
            </w:r>
          </w:p>
        </w:tc>
      </w:tr>
      <w:tr w:rsidR="00AD0642" w:rsidRPr="002A0BCA" w14:paraId="29E4B068" w14:textId="77777777" w:rsidTr="002F7514">
        <w:tc>
          <w:tcPr>
            <w:tcW w:w="1985" w:type="dxa"/>
          </w:tcPr>
          <w:p w14:paraId="3F4075A8" w14:textId="77777777" w:rsidR="00AD0642" w:rsidRDefault="00AD0642" w:rsidP="00430B82">
            <w:pPr>
              <w:pStyle w:val="FacultyName"/>
              <w:snapToGrid w:val="0"/>
              <w:spacing w:before="1680"/>
            </w:pPr>
          </w:p>
        </w:tc>
        <w:tc>
          <w:tcPr>
            <w:tcW w:w="9072" w:type="dxa"/>
          </w:tcPr>
          <w:p w14:paraId="26EE955C" w14:textId="77777777" w:rsidR="00AD0642" w:rsidRPr="00C71F26" w:rsidRDefault="00AD0642" w:rsidP="00AD0642">
            <w:pPr>
              <w:spacing w:line="360" w:lineRule="auto"/>
              <w:jc w:val="both"/>
              <w:rPr>
                <w:rFonts w:ascii="Times New Roman" w:hAnsi="Times New Roman" w:cs="Times New Roman"/>
                <w:sz w:val="22"/>
                <w:szCs w:val="22"/>
              </w:rPr>
            </w:pPr>
          </w:p>
        </w:tc>
      </w:tr>
    </w:tbl>
    <w:p w14:paraId="45505248" w14:textId="77777777" w:rsidR="00951E3B" w:rsidRDefault="00951E3B" w:rsidP="00567BD7">
      <w:pPr>
        <w:sectPr w:rsidR="00951E3B" w:rsidSect="008763E6">
          <w:headerReference w:type="first" r:id="rId7"/>
          <w:footerReference w:type="first" r:id="rId8"/>
          <w:pgSz w:w="12240" w:h="15840"/>
          <w:pgMar w:top="907" w:right="1440" w:bottom="1440" w:left="720" w:header="720" w:footer="720" w:gutter="0"/>
          <w:cols w:space="720"/>
          <w:titlePg/>
          <w:docGrid w:linePitch="360"/>
        </w:sectPr>
      </w:pPr>
    </w:p>
    <w:p w14:paraId="35717F74" w14:textId="77777777" w:rsidR="00B878AA" w:rsidRDefault="00A366A2" w:rsidP="00567BD7"/>
    <w:sectPr w:rsidR="00B878AA" w:rsidSect="00951E3B">
      <w:type w:val="continuous"/>
      <w:pgSz w:w="12240" w:h="15840"/>
      <w:pgMar w:top="1247" w:right="144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E9650" w14:textId="77777777" w:rsidR="00A366A2" w:rsidRDefault="00A366A2" w:rsidP="00594DE1">
      <w:r>
        <w:separator/>
      </w:r>
    </w:p>
  </w:endnote>
  <w:endnote w:type="continuationSeparator" w:id="0">
    <w:p w14:paraId="44688BD9" w14:textId="77777777" w:rsidR="00A366A2" w:rsidRDefault="00A366A2" w:rsidP="00594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IBM Plex Sans">
    <w:panose1 w:val="020B0604020202020204"/>
    <w:charset w:val="00"/>
    <w:family w:val="swiss"/>
    <w:pitch w:val="variable"/>
    <w:sig w:usb0="A00002EF" w:usb1="5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0A60D"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0391A925" wp14:editId="06129D54">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AA286" w14:textId="77777777" w:rsidR="00A366A2" w:rsidRDefault="00A366A2" w:rsidP="00594DE1">
      <w:r>
        <w:separator/>
      </w:r>
    </w:p>
  </w:footnote>
  <w:footnote w:type="continuationSeparator" w:id="0">
    <w:p w14:paraId="7D950BAE" w14:textId="77777777" w:rsidR="00A366A2" w:rsidRDefault="00A366A2" w:rsidP="00594D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8CFDE" w14:textId="77777777" w:rsidR="00FC700A" w:rsidRDefault="005B6DD3">
    <w:pPr>
      <w:pStyle w:val="Header"/>
    </w:pPr>
    <w:r>
      <w:rPr>
        <w:noProof/>
        <w:lang w:val="en-US"/>
      </w:rPr>
      <w:drawing>
        <wp:anchor distT="0" distB="0" distL="114300" distR="114300" simplePos="0" relativeHeight="251663360" behindDoc="1" locked="0" layoutInCell="1" allowOverlap="1" wp14:anchorId="609FF729" wp14:editId="73D9BF6D">
          <wp:simplePos x="0" y="0"/>
          <wp:positionH relativeFrom="column">
            <wp:posOffset>0</wp:posOffset>
          </wp:positionH>
          <wp:positionV relativeFrom="paragraph">
            <wp:posOffset>0</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EE0"/>
    <w:multiLevelType w:val="hybridMultilevel"/>
    <w:tmpl w:val="982AE754"/>
    <w:lvl w:ilvl="0" w:tplc="E802124E">
      <w:start w:val="1"/>
      <w:numFmt w:val="bullet"/>
      <w:lvlText w:val=""/>
      <w:lvlJc w:val="left"/>
      <w:pPr>
        <w:ind w:left="397" w:hanging="284"/>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22C92"/>
    <w:multiLevelType w:val="multilevel"/>
    <w:tmpl w:val="A790C6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9"/>
  </w:num>
  <w:num w:numId="7">
    <w:abstractNumId w:val="8"/>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FA"/>
    <w:rsid w:val="00007DF9"/>
    <w:rsid w:val="000539A7"/>
    <w:rsid w:val="00061C68"/>
    <w:rsid w:val="000650EB"/>
    <w:rsid w:val="00082356"/>
    <w:rsid w:val="000911E7"/>
    <w:rsid w:val="000B5B51"/>
    <w:rsid w:val="000F3A0B"/>
    <w:rsid w:val="0011251C"/>
    <w:rsid w:val="001231FB"/>
    <w:rsid w:val="00140F3D"/>
    <w:rsid w:val="001515D6"/>
    <w:rsid w:val="00154162"/>
    <w:rsid w:val="00191998"/>
    <w:rsid w:val="001F0C2F"/>
    <w:rsid w:val="00212597"/>
    <w:rsid w:val="00217DEF"/>
    <w:rsid w:val="00236AF0"/>
    <w:rsid w:val="00262ECB"/>
    <w:rsid w:val="002A0864"/>
    <w:rsid w:val="002A0BCA"/>
    <w:rsid w:val="002B559E"/>
    <w:rsid w:val="002F194F"/>
    <w:rsid w:val="002F7514"/>
    <w:rsid w:val="002F7C00"/>
    <w:rsid w:val="003202EA"/>
    <w:rsid w:val="0034682D"/>
    <w:rsid w:val="00354865"/>
    <w:rsid w:val="00357B29"/>
    <w:rsid w:val="0036025A"/>
    <w:rsid w:val="003A38E4"/>
    <w:rsid w:val="003D7C76"/>
    <w:rsid w:val="00417D52"/>
    <w:rsid w:val="00430B82"/>
    <w:rsid w:val="00453CE0"/>
    <w:rsid w:val="004B0397"/>
    <w:rsid w:val="004C5F62"/>
    <w:rsid w:val="00505088"/>
    <w:rsid w:val="00544A87"/>
    <w:rsid w:val="00557E15"/>
    <w:rsid w:val="00567BD7"/>
    <w:rsid w:val="00594DE1"/>
    <w:rsid w:val="005B5549"/>
    <w:rsid w:val="005B6DD3"/>
    <w:rsid w:val="005C2C1E"/>
    <w:rsid w:val="005D2333"/>
    <w:rsid w:val="005E1922"/>
    <w:rsid w:val="005F50C7"/>
    <w:rsid w:val="00601C80"/>
    <w:rsid w:val="00616063"/>
    <w:rsid w:val="006C327F"/>
    <w:rsid w:val="006F27F0"/>
    <w:rsid w:val="006F4FBA"/>
    <w:rsid w:val="0072459B"/>
    <w:rsid w:val="007621E9"/>
    <w:rsid w:val="007C6B51"/>
    <w:rsid w:val="007F5F78"/>
    <w:rsid w:val="00803896"/>
    <w:rsid w:val="00861B73"/>
    <w:rsid w:val="008763E6"/>
    <w:rsid w:val="008950D7"/>
    <w:rsid w:val="00897F95"/>
    <w:rsid w:val="008B7833"/>
    <w:rsid w:val="008D399F"/>
    <w:rsid w:val="00916334"/>
    <w:rsid w:val="00927382"/>
    <w:rsid w:val="009401AA"/>
    <w:rsid w:val="009517CB"/>
    <w:rsid w:val="00951E3B"/>
    <w:rsid w:val="0096579D"/>
    <w:rsid w:val="009A4A2B"/>
    <w:rsid w:val="009F7070"/>
    <w:rsid w:val="00A366A2"/>
    <w:rsid w:val="00A73A81"/>
    <w:rsid w:val="00A82A0D"/>
    <w:rsid w:val="00A83E11"/>
    <w:rsid w:val="00AA3389"/>
    <w:rsid w:val="00AD0642"/>
    <w:rsid w:val="00AD08EA"/>
    <w:rsid w:val="00AE1683"/>
    <w:rsid w:val="00AF4DF9"/>
    <w:rsid w:val="00B428F1"/>
    <w:rsid w:val="00B4636D"/>
    <w:rsid w:val="00BA14E3"/>
    <w:rsid w:val="00BD64D3"/>
    <w:rsid w:val="00BF2B44"/>
    <w:rsid w:val="00BF7A96"/>
    <w:rsid w:val="00C05050"/>
    <w:rsid w:val="00C32E4F"/>
    <w:rsid w:val="00C61D74"/>
    <w:rsid w:val="00C70C5A"/>
    <w:rsid w:val="00C738FA"/>
    <w:rsid w:val="00C76694"/>
    <w:rsid w:val="00C83969"/>
    <w:rsid w:val="00C839C7"/>
    <w:rsid w:val="00CA34FB"/>
    <w:rsid w:val="00CD5F80"/>
    <w:rsid w:val="00CE2A31"/>
    <w:rsid w:val="00CF4E90"/>
    <w:rsid w:val="00D21168"/>
    <w:rsid w:val="00D240D2"/>
    <w:rsid w:val="00D2507C"/>
    <w:rsid w:val="00D452F9"/>
    <w:rsid w:val="00D45A2F"/>
    <w:rsid w:val="00D5421F"/>
    <w:rsid w:val="00D71F8B"/>
    <w:rsid w:val="00DC73AF"/>
    <w:rsid w:val="00E36FEF"/>
    <w:rsid w:val="00E4695B"/>
    <w:rsid w:val="00E530BF"/>
    <w:rsid w:val="00E63F19"/>
    <w:rsid w:val="00F049F1"/>
    <w:rsid w:val="00F30A3C"/>
    <w:rsid w:val="00F52CA1"/>
    <w:rsid w:val="00FA61E9"/>
    <w:rsid w:val="00FC0670"/>
    <w:rsid w:val="00FC700A"/>
    <w:rsid w:val="00FE39FF"/>
    <w:rsid w:val="00FE4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5902"/>
  <w15:docId w15:val="{ECC15B4D-1986-764E-8F19-D636E86BE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Theme="minorHAnsi" w:hAnsi="IBM Plex Sans" w:cs="Times New Roman (Body CS)"/>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33"/>
  </w:style>
  <w:style w:type="paragraph" w:styleId="Heading1">
    <w:name w:val="heading 1"/>
    <w:basedOn w:val="Normal"/>
    <w:next w:val="Normal"/>
    <w:link w:val="Heading1Char"/>
    <w:uiPriority w:val="9"/>
    <w:qFormat/>
    <w:rsid w:val="00CD5F80"/>
    <w:pPr>
      <w:keepNext/>
      <w:keepLines/>
      <w:spacing w:before="48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outlineLvl w:val="7"/>
    </w:pPr>
    <w:rPr>
      <w:rFonts w:asciiTheme="majorHAnsi" w:eastAsiaTheme="majorEastAsia" w:hAnsiTheme="majorHAnsi" w:cstheme="majorBidi"/>
      <w:i/>
      <w:color w:val="000000" w:themeColor="text1"/>
    </w:rPr>
  </w:style>
  <w:style w:type="paragraph" w:styleId="Heading9">
    <w:name w:val="heading 9"/>
    <w:basedOn w:val="Normal"/>
    <w:next w:val="Normal"/>
    <w:link w:val="Heading9Char"/>
    <w:uiPriority w:val="9"/>
    <w:semiHidden/>
    <w:unhideWhenUsed/>
    <w:qFormat/>
    <w:rsid w:val="009F7070"/>
    <w:pPr>
      <w:keepNext/>
      <w:keepLines/>
      <w:spacing w:before="200"/>
      <w:outlineLvl w:val="8"/>
    </w:pPr>
    <w:rPr>
      <w:rFonts w:asciiTheme="majorHAnsi" w:eastAsiaTheme="majorEastAsia" w:hAnsiTheme="majorHAns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ind w:left="720"/>
      <w:contextualSpacing/>
    </w:pPr>
    <w:rPr>
      <w:rFonts w:eastAsia="Times New Roman" w:cs="Times New Roman"/>
      <w:noProof/>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styleId="FollowedHyperlink">
    <w:name w:val="FollowedHyperlink"/>
    <w:basedOn w:val="DefaultParagraphFont"/>
    <w:uiPriority w:val="99"/>
    <w:semiHidden/>
    <w:unhideWhenUsed/>
    <w:rsid w:val="00951E3B"/>
    <w:rPr>
      <w:color w:val="E3183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234388">
      <w:bodyDiv w:val="1"/>
      <w:marLeft w:val="0"/>
      <w:marRight w:val="0"/>
      <w:marTop w:val="0"/>
      <w:marBottom w:val="0"/>
      <w:divBdr>
        <w:top w:val="none" w:sz="0" w:space="0" w:color="auto"/>
        <w:left w:val="none" w:sz="0" w:space="0" w:color="auto"/>
        <w:bottom w:val="none" w:sz="0" w:space="0" w:color="auto"/>
        <w:right w:val="none" w:sz="0" w:space="0" w:color="auto"/>
      </w:divBdr>
    </w:div>
    <w:div w:id="61630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ohler/Desktop/york_bio.dotx" TargetMode="External"/></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york_bio.dotx</Template>
  <TotalTime>28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J. Kohler</dc:creator>
  <cp:lastModifiedBy>Peter Jes Kohler</cp:lastModifiedBy>
  <cp:revision>4</cp:revision>
  <cp:lastPrinted>2014-06-19T14:59:00Z</cp:lastPrinted>
  <dcterms:created xsi:type="dcterms:W3CDTF">2022-02-18T01:27:00Z</dcterms:created>
  <dcterms:modified xsi:type="dcterms:W3CDTF">2022-02-18T02:07:00Z</dcterms:modified>
</cp:coreProperties>
</file>